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E7FB3" w:rsidRDefault="00B6166D">
      <w:pPr>
        <w:tabs>
          <w:tab w:val="right" w:pos="9080"/>
        </w:tabs>
        <w:bidi/>
        <w:spacing w:line="240" w:lineRule="auto"/>
        <w:rPr>
          <w:rFonts w:ascii="David Libre" w:eastAsia="David Libre" w:hAnsi="David Libre" w:cs="David Libre"/>
          <w:sz w:val="24"/>
          <w:szCs w:val="24"/>
        </w:rPr>
      </w:pPr>
      <w:r>
        <w:rPr>
          <w:rFonts w:ascii="David Libre" w:eastAsia="David Libre" w:hAnsi="David Libre" w:cs="Times New Roman"/>
          <w:sz w:val="24"/>
          <w:szCs w:val="24"/>
          <w:rtl/>
        </w:rPr>
        <w:t>בס</w:t>
      </w:r>
      <w:r>
        <w:rPr>
          <w:rFonts w:ascii="David Libre" w:eastAsia="David Libre" w:hAnsi="David Libre" w:cs="David Libre"/>
          <w:sz w:val="24"/>
          <w:szCs w:val="24"/>
          <w:rtl/>
        </w:rPr>
        <w:t>"</w:t>
      </w:r>
      <w:r>
        <w:rPr>
          <w:rFonts w:ascii="David Libre" w:eastAsia="David Libre" w:hAnsi="David Libre" w:cs="Times New Roman"/>
          <w:sz w:val="24"/>
          <w:szCs w:val="24"/>
          <w:rtl/>
        </w:rPr>
        <w:t>ד</w:t>
      </w:r>
      <w:r>
        <w:rPr>
          <w:rFonts w:ascii="David Libre" w:eastAsia="David Libre" w:hAnsi="David Libre" w:cs="David Libre"/>
          <w:sz w:val="24"/>
          <w:szCs w:val="24"/>
          <w:rtl/>
        </w:rPr>
        <w:tab/>
      </w:r>
      <w:r>
        <w:rPr>
          <w:rFonts w:ascii="David Libre" w:eastAsia="David Libre" w:hAnsi="David Libre" w:cs="Times New Roman"/>
          <w:sz w:val="24"/>
          <w:szCs w:val="24"/>
          <w:rtl/>
        </w:rPr>
        <w:t>תשפ</w:t>
      </w:r>
      <w:r>
        <w:rPr>
          <w:rFonts w:ascii="David Libre" w:eastAsia="David Libre" w:hAnsi="David Libre" w:cs="David Libre"/>
          <w:sz w:val="24"/>
          <w:szCs w:val="24"/>
          <w:rtl/>
        </w:rPr>
        <w:t>"</w:t>
      </w:r>
      <w:r>
        <w:rPr>
          <w:rFonts w:ascii="David Libre" w:eastAsia="David Libre" w:hAnsi="David Libre" w:cs="Times New Roman"/>
          <w:sz w:val="24"/>
          <w:szCs w:val="24"/>
          <w:rtl/>
        </w:rPr>
        <w:t>ג סמסטר א</w:t>
      </w:r>
      <w:r>
        <w:rPr>
          <w:rFonts w:ascii="David Libre" w:eastAsia="David Libre" w:hAnsi="David Libre" w:cs="David Libre"/>
          <w:sz w:val="24"/>
          <w:szCs w:val="24"/>
          <w:rtl/>
        </w:rPr>
        <w:t>'</w:t>
      </w:r>
    </w:p>
    <w:p w14:paraId="00000002" w14:textId="77777777" w:rsidR="00FE7FB3" w:rsidRDefault="00FE7FB3">
      <w:pPr>
        <w:bidi/>
        <w:spacing w:line="240" w:lineRule="auto"/>
        <w:rPr>
          <w:rFonts w:ascii="David Libre" w:eastAsia="David Libre" w:hAnsi="David Libre" w:cs="David Libre"/>
          <w:sz w:val="20"/>
          <w:szCs w:val="20"/>
          <w:u w:val="single"/>
        </w:rPr>
      </w:pPr>
    </w:p>
    <w:p w14:paraId="00000003" w14:textId="77777777" w:rsidR="00FE7FB3" w:rsidRDefault="00B6166D">
      <w:pPr>
        <w:pStyle w:val="a3"/>
        <w:bidi/>
        <w:spacing w:after="0" w:line="240" w:lineRule="auto"/>
        <w:jc w:val="center"/>
        <w:rPr>
          <w:rFonts w:ascii="David" w:eastAsia="David" w:hAnsi="David" w:cs="David"/>
          <w:b/>
          <w:sz w:val="72"/>
          <w:szCs w:val="72"/>
        </w:rPr>
      </w:pPr>
      <w:bookmarkStart w:id="0" w:name="_zdyyfvtwaoop" w:colFirst="0" w:colLast="0"/>
      <w:bookmarkEnd w:id="0"/>
      <w:r>
        <w:rPr>
          <w:rFonts w:ascii="David" w:eastAsia="David" w:hAnsi="David" w:cs="David"/>
          <w:b/>
          <w:sz w:val="72"/>
          <w:szCs w:val="72"/>
          <w:rtl/>
        </w:rPr>
        <w:t>מיני פרויקט במערכות חלונות</w:t>
      </w:r>
    </w:p>
    <w:p w14:paraId="00000004" w14:textId="77777777" w:rsidR="00FE7FB3" w:rsidRDefault="00B6166D">
      <w:pPr>
        <w:pStyle w:val="a4"/>
        <w:bidi/>
        <w:spacing w:after="80" w:line="240" w:lineRule="auto"/>
        <w:jc w:val="center"/>
        <w:rPr>
          <w:rFonts w:ascii="David" w:eastAsia="David" w:hAnsi="David" w:cs="David"/>
          <w:i/>
          <w:sz w:val="48"/>
          <w:szCs w:val="48"/>
        </w:rPr>
      </w:pPr>
      <w:bookmarkStart w:id="1" w:name="_3zmbbctduazm" w:colFirst="0" w:colLast="0"/>
      <w:bookmarkEnd w:id="1"/>
      <w:r>
        <w:rPr>
          <w:rFonts w:ascii="David" w:eastAsia="David" w:hAnsi="David" w:cs="David"/>
          <w:i/>
          <w:sz w:val="48"/>
          <w:szCs w:val="48"/>
          <w:rtl/>
        </w:rPr>
        <w:t xml:space="preserve">שלב 5 </w:t>
      </w:r>
    </w:p>
    <w:p w14:paraId="00000005" w14:textId="77777777" w:rsidR="00FE7FB3" w:rsidRDefault="00B6166D">
      <w:pPr>
        <w:keepNext/>
        <w:keepLines/>
        <w:bidi/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 w:cs="Times New Roman"/>
          <w:color w:val="366091"/>
          <w:sz w:val="32"/>
          <w:szCs w:val="32"/>
          <w:rtl/>
        </w:rPr>
        <w:t>מטרות השלב</w:t>
      </w:r>
    </w:p>
    <w:p w14:paraId="00000006" w14:textId="77777777" w:rsidR="00FE7FB3" w:rsidRDefault="00FE7FB3">
      <w:pPr>
        <w:keepNext/>
        <w:keepLines/>
        <w:bidi/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</w:p>
    <w:p w14:paraId="00000007" w14:textId="77777777" w:rsidR="00FE7FB3" w:rsidRDefault="00B6166D">
      <w:pPr>
        <w:widowControl w:val="0"/>
        <w:bidi/>
        <w:ind w:right="20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 w:rsidRPr="008665FE">
        <w:rPr>
          <w:rFonts w:ascii="David" w:eastAsia="David" w:hAnsi="David" w:cs="David"/>
          <w:sz w:val="24"/>
          <w:szCs w:val="24"/>
          <w:highlight w:val="yellow"/>
          <w:rtl/>
        </w:rPr>
        <w:t xml:space="preserve">בשלב זה יתבצע עדכון שכבות הנתונים והלוגיקה למימוש מתודות ה </w:t>
      </w:r>
      <w:r w:rsidRPr="008665FE">
        <w:rPr>
          <w:rFonts w:ascii="David" w:eastAsia="David" w:hAnsi="David" w:cs="David"/>
          <w:sz w:val="24"/>
          <w:szCs w:val="24"/>
          <w:highlight w:val="yellow"/>
        </w:rPr>
        <w:t>CRUD</w:t>
      </w:r>
      <w:r w:rsidRPr="008665FE">
        <w:rPr>
          <w:rFonts w:ascii="David" w:eastAsia="David" w:hAnsi="David" w:cs="David"/>
          <w:sz w:val="24"/>
          <w:szCs w:val="24"/>
          <w:highlight w:val="yellow"/>
          <w:rtl/>
        </w:rPr>
        <w:t xml:space="preserve"> בעזרת </w:t>
      </w:r>
      <w:r w:rsidRPr="008665FE">
        <w:rPr>
          <w:rFonts w:ascii="David" w:eastAsia="David" w:hAnsi="David" w:cs="David"/>
          <w:sz w:val="24"/>
          <w:szCs w:val="24"/>
          <w:highlight w:val="yellow"/>
        </w:rPr>
        <w:t>LINQ</w:t>
      </w:r>
      <w:r w:rsidRPr="008665FE">
        <w:rPr>
          <w:rFonts w:ascii="David" w:eastAsia="David" w:hAnsi="David" w:cs="David"/>
          <w:sz w:val="24"/>
          <w:szCs w:val="24"/>
          <w:highlight w:val="yellow"/>
          <w:rtl/>
        </w:rPr>
        <w:t xml:space="preserve"> בלבד במקום לולאות בכל מקום שניתן. פירוט בהמשך.</w:t>
      </w:r>
    </w:p>
    <w:p w14:paraId="00000008" w14:textId="77777777" w:rsidR="00FE7FB3" w:rsidRDefault="00FE7FB3"/>
    <w:p w14:paraId="00000009" w14:textId="77777777" w:rsidR="00FE7FB3" w:rsidRDefault="00B6166D">
      <w:pPr>
        <w:bidi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בשלב זה נשלים את בניית הממשק הגרפי עבור המערכת שלנו. </w:t>
      </w:r>
    </w:p>
    <w:p w14:paraId="0000000A" w14:textId="77777777" w:rsidR="00FE7FB3" w:rsidRDefault="00B6166D">
      <w:pPr>
        <w:widowControl w:val="0"/>
        <w:bidi/>
        <w:ind w:right="20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עיצוב הממשק</w:t>
      </w:r>
      <w:r>
        <w:rPr>
          <w:rFonts w:ascii="David" w:eastAsia="David" w:hAnsi="David" w:cs="David"/>
          <w:sz w:val="24"/>
          <w:szCs w:val="24"/>
          <w:rtl/>
        </w:rPr>
        <w:t xml:space="preserve"> הגרפי יכול להתבסס על טכנולוגיות שונות (חלונות, עמודים (</w:t>
      </w:r>
      <w:r>
        <w:rPr>
          <w:rFonts w:ascii="David" w:eastAsia="David" w:hAnsi="David" w:cs="David"/>
          <w:sz w:val="24"/>
          <w:szCs w:val="24"/>
        </w:rPr>
        <w:t>Page</w:t>
      </w:r>
      <w:r>
        <w:rPr>
          <w:rFonts w:ascii="David" w:eastAsia="David" w:hAnsi="David" w:cs="David"/>
          <w:sz w:val="24"/>
          <w:szCs w:val="24"/>
          <w:rtl/>
        </w:rPr>
        <w:t xml:space="preserve">), חלון יחיד עם לשוניות או "מדפי הרחבה", וכל עיצוב אחר שתבחרו). </w:t>
      </w:r>
      <w:r>
        <w:rPr>
          <w:rFonts w:ascii="David" w:eastAsia="David" w:hAnsi="David" w:cs="David"/>
          <w:sz w:val="24"/>
          <w:szCs w:val="24"/>
          <w:rtl/>
        </w:rPr>
        <w:br/>
        <w:t>ההנחיות יתייחסו לטכנולוגית חלונות אבל אתם מוזמנים להתאים את עבודתכם לעיצוב שבחרתם.</w:t>
      </w:r>
    </w:p>
    <w:p w14:paraId="0000000B" w14:textId="77777777" w:rsidR="00FE7FB3" w:rsidRDefault="00FE7FB3">
      <w:pPr>
        <w:widowControl w:val="0"/>
        <w:bidi/>
        <w:ind w:right="200"/>
        <w:jc w:val="both"/>
        <w:rPr>
          <w:rFonts w:ascii="David" w:eastAsia="David" w:hAnsi="David" w:cs="David"/>
          <w:sz w:val="24"/>
          <w:szCs w:val="24"/>
        </w:rPr>
      </w:pPr>
    </w:p>
    <w:p w14:paraId="0000000C" w14:textId="77777777" w:rsidR="00FE7FB3" w:rsidRDefault="00B6166D">
      <w:pPr>
        <w:pStyle w:val="3"/>
        <w:widowControl w:val="0"/>
        <w:bidi/>
        <w:spacing w:before="40" w:after="0"/>
        <w:jc w:val="both"/>
        <w:rPr>
          <w:rFonts w:ascii="David" w:eastAsia="David" w:hAnsi="David" w:cs="David"/>
          <w:b/>
          <w:color w:val="1F3863"/>
          <w:sz w:val="24"/>
          <w:szCs w:val="24"/>
          <w:u w:val="single"/>
        </w:rPr>
      </w:pPr>
      <w:bookmarkStart w:id="2" w:name="_yzd5so2bmnen" w:colFirst="0" w:colLast="0"/>
      <w:bookmarkEnd w:id="2"/>
      <w:r>
        <w:rPr>
          <w:rFonts w:ascii="David" w:eastAsia="David" w:hAnsi="David" w:cs="David"/>
          <w:b/>
          <w:color w:val="1F3863"/>
          <w:sz w:val="24"/>
          <w:szCs w:val="24"/>
          <w:u w:val="single"/>
          <w:rtl/>
        </w:rPr>
        <w:t xml:space="preserve">דרישות כלליות של מעבר לעיבוד נתונים בעזרת </w:t>
      </w:r>
      <w:r>
        <w:rPr>
          <w:rFonts w:ascii="David" w:eastAsia="David" w:hAnsi="David" w:cs="David"/>
          <w:b/>
          <w:color w:val="1F3863"/>
          <w:sz w:val="24"/>
          <w:szCs w:val="24"/>
          <w:u w:val="single"/>
        </w:rPr>
        <w:t>LINQ</w:t>
      </w:r>
      <w:r>
        <w:rPr>
          <w:rFonts w:ascii="David" w:eastAsia="David" w:hAnsi="David" w:cs="David"/>
          <w:b/>
          <w:color w:val="1F3863"/>
          <w:sz w:val="24"/>
          <w:szCs w:val="24"/>
          <w:u w:val="single"/>
          <w:rtl/>
        </w:rPr>
        <w:t>:</w:t>
      </w:r>
    </w:p>
    <w:p w14:paraId="0000000D" w14:textId="77777777" w:rsidR="00FE7FB3" w:rsidRDefault="00FE7FB3">
      <w:pPr>
        <w:bidi/>
      </w:pPr>
    </w:p>
    <w:p w14:paraId="0000000E" w14:textId="77777777" w:rsidR="00FE7FB3" w:rsidRDefault="00B6166D">
      <w:pPr>
        <w:bidi/>
        <w:jc w:val="both"/>
        <w:rPr>
          <w:rFonts w:ascii="David" w:eastAsia="David" w:hAnsi="David" w:cs="David"/>
          <w:b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 xml:space="preserve">לאחר שלמדנו תחביר </w:t>
      </w:r>
      <w:r>
        <w:rPr>
          <w:rFonts w:ascii="David" w:eastAsia="David" w:hAnsi="David" w:cs="David"/>
          <w:b/>
          <w:sz w:val="24"/>
          <w:szCs w:val="24"/>
        </w:rPr>
        <w:t>LINQ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לעבודה מול אוספים, נרצה להעביר כל מקום בקוד שעובד מול אוסף ומשתמש בלולאת </w:t>
      </w:r>
      <w:proofErr w:type="spellStart"/>
      <w:r>
        <w:rPr>
          <w:rFonts w:ascii="David" w:eastAsia="David" w:hAnsi="David" w:cs="David"/>
          <w:b/>
          <w:sz w:val="24"/>
          <w:szCs w:val="24"/>
        </w:rPr>
        <w:t>foreach</w:t>
      </w:r>
      <w:proofErr w:type="spellEnd"/>
      <w:r>
        <w:rPr>
          <w:rFonts w:ascii="David" w:eastAsia="David" w:hAnsi="David" w:cs="David"/>
          <w:b/>
          <w:sz w:val="24"/>
          <w:szCs w:val="24"/>
          <w:rtl/>
        </w:rPr>
        <w:t xml:space="preserve">, למתודות ו-\או תחביר </w:t>
      </w:r>
      <w:r>
        <w:rPr>
          <w:rFonts w:ascii="David" w:eastAsia="David" w:hAnsi="David" w:cs="David"/>
          <w:b/>
          <w:sz w:val="24"/>
          <w:szCs w:val="24"/>
        </w:rPr>
        <w:t>LINQ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(כמובן היכן שאפשר).</w:t>
      </w:r>
    </w:p>
    <w:p w14:paraId="0000000F" w14:textId="77777777" w:rsidR="00FE7FB3" w:rsidRDefault="00FE7FB3">
      <w:pPr>
        <w:bidi/>
        <w:jc w:val="both"/>
        <w:rPr>
          <w:rFonts w:ascii="David" w:eastAsia="David" w:hAnsi="David" w:cs="David"/>
          <w:sz w:val="24"/>
          <w:szCs w:val="24"/>
        </w:rPr>
      </w:pPr>
    </w:p>
    <w:p w14:paraId="00000010" w14:textId="77777777" w:rsidR="00FE7FB3" w:rsidRDefault="00B6166D">
      <w:p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בתחביר </w:t>
      </w:r>
      <w:r>
        <w:rPr>
          <w:rFonts w:ascii="David" w:eastAsia="David" w:hAnsi="David" w:cs="David"/>
          <w:sz w:val="24"/>
          <w:szCs w:val="24"/>
        </w:rPr>
        <w:t>LINQ</w:t>
      </w:r>
      <w:r>
        <w:rPr>
          <w:rFonts w:ascii="David" w:eastAsia="David" w:hAnsi="David" w:cs="David"/>
          <w:sz w:val="24"/>
          <w:szCs w:val="24"/>
          <w:rtl/>
        </w:rPr>
        <w:t xml:space="preserve"> ישנן שתי אפשרויות שלמדנו למימוש:</w:t>
      </w:r>
    </w:p>
    <w:p w14:paraId="00000011" w14:textId="77777777" w:rsidR="00FE7FB3" w:rsidRDefault="00B6166D">
      <w:pPr>
        <w:bidi/>
        <w:ind w:firstLine="72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א. בעזרת מתודות הרחבה</w:t>
      </w:r>
    </w:p>
    <w:p w14:paraId="00000012" w14:textId="77777777" w:rsidR="00FE7FB3" w:rsidRDefault="00B6166D">
      <w:pPr>
        <w:bidi/>
        <w:ind w:firstLine="72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ב. בעזרת תחביר שאילתות</w:t>
      </w:r>
    </w:p>
    <w:p w14:paraId="00000013" w14:textId="77777777" w:rsidR="00FE7FB3" w:rsidRDefault="00FE7FB3">
      <w:pPr>
        <w:bidi/>
        <w:ind w:firstLine="720"/>
        <w:jc w:val="both"/>
        <w:rPr>
          <w:rFonts w:ascii="David" w:eastAsia="David" w:hAnsi="David" w:cs="David"/>
          <w:sz w:val="24"/>
          <w:szCs w:val="24"/>
        </w:rPr>
      </w:pPr>
    </w:p>
    <w:p w14:paraId="00000014" w14:textId="77777777" w:rsidR="00FE7FB3" w:rsidRDefault="00B6166D">
      <w:pPr>
        <w:bidi/>
        <w:jc w:val="both"/>
        <w:rPr>
          <w:rFonts w:ascii="David" w:eastAsia="David" w:hAnsi="David" w:cs="David"/>
          <w:b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 xml:space="preserve">בפרויקט </w:t>
      </w:r>
      <w:r>
        <w:rPr>
          <w:rFonts w:ascii="David" w:eastAsia="David" w:hAnsi="David" w:cs="David"/>
          <w:b/>
          <w:sz w:val="24"/>
          <w:szCs w:val="24"/>
          <w:rtl/>
        </w:rPr>
        <w:t>הדרישות הן כדלקמן:</w:t>
      </w:r>
    </w:p>
    <w:p w14:paraId="00000015" w14:textId="77777777" w:rsidR="00FE7FB3" w:rsidRDefault="00B6166D">
      <w:pPr>
        <w:widowControl w:val="0"/>
        <w:numPr>
          <w:ilvl w:val="0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בגרסה הסופית אין להשתמש בלולאת </w:t>
      </w:r>
      <w:proofErr w:type="spellStart"/>
      <w:r>
        <w:rPr>
          <w:rFonts w:ascii="David" w:eastAsia="David" w:hAnsi="David" w:cs="David"/>
        </w:rPr>
        <w:t>foreach</w:t>
      </w:r>
      <w:proofErr w:type="spellEnd"/>
      <w:r>
        <w:rPr>
          <w:rFonts w:ascii="David" w:eastAsia="David" w:hAnsi="David" w:cs="David"/>
          <w:rtl/>
        </w:rPr>
        <w:t xml:space="preserve"> במקום שניתן להשתמש ב-</w:t>
      </w:r>
      <w:r>
        <w:rPr>
          <w:rFonts w:ascii="David" w:eastAsia="David" w:hAnsi="David" w:cs="David"/>
        </w:rPr>
        <w:t>LINQ</w:t>
      </w:r>
    </w:p>
    <w:p w14:paraId="00000016" w14:textId="77777777" w:rsidR="00FE7FB3" w:rsidRDefault="00B6166D">
      <w:pPr>
        <w:widowControl w:val="0"/>
        <w:numPr>
          <w:ilvl w:val="0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ניתן להשתמש בפורמט שאילתות ו-\או בפורמט זימון מתודות הרחבה (רצוי בשרשור)</w:t>
      </w:r>
    </w:p>
    <w:p w14:paraId="00000017" w14:textId="77777777" w:rsidR="00FE7FB3" w:rsidRDefault="00B6166D">
      <w:pPr>
        <w:widowControl w:val="0"/>
        <w:numPr>
          <w:ilvl w:val="0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עם זאת, חובה להשתמש בשני הפורמטים, לפחות 4 מופעים מכל סוג!</w:t>
      </w:r>
    </w:p>
    <w:p w14:paraId="00000018" w14:textId="77777777" w:rsidR="00FE7FB3" w:rsidRDefault="00B6166D">
      <w:pPr>
        <w:widowControl w:val="0"/>
        <w:numPr>
          <w:ilvl w:val="0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חובה להשתמש בביטויי למבדה במקומות </w:t>
      </w:r>
      <w:r>
        <w:rPr>
          <w:rFonts w:ascii="David" w:eastAsia="David" w:hAnsi="David" w:cs="David"/>
          <w:rtl/>
        </w:rPr>
        <w:t>המתאימים.</w:t>
      </w:r>
    </w:p>
    <w:p w14:paraId="00000019" w14:textId="77777777" w:rsidR="00FE7FB3" w:rsidRDefault="00B6166D">
      <w:pPr>
        <w:widowControl w:val="0"/>
        <w:numPr>
          <w:ilvl w:val="0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</w:t>
      </w:r>
      <w:r>
        <w:rPr>
          <w:rFonts w:ascii="David" w:eastAsia="David" w:hAnsi="David" w:cs="David"/>
        </w:rPr>
        <w:t>-</w:t>
      </w:r>
      <w:proofErr w:type="spellStart"/>
      <w:r>
        <w:rPr>
          <w:rFonts w:ascii="David" w:eastAsia="David" w:hAnsi="David" w:cs="David"/>
        </w:rPr>
        <w:t>LINQtoObject</w:t>
      </w:r>
      <w:proofErr w:type="spellEnd"/>
      <w:r>
        <w:rPr>
          <w:rFonts w:ascii="David" w:eastAsia="David" w:hAnsi="David" w:cs="David"/>
          <w:rtl/>
        </w:rPr>
        <w:t xml:space="preserve"> חובה להשתמש לפחות פעם אחת ב:</w:t>
      </w:r>
    </w:p>
    <w:p w14:paraId="0000001A" w14:textId="77777777" w:rsidR="00FE7FB3" w:rsidRDefault="00B6166D">
      <w:pPr>
        <w:widowControl w:val="0"/>
        <w:numPr>
          <w:ilvl w:val="1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let</w:t>
      </w:r>
    </w:p>
    <w:p w14:paraId="0000001B" w14:textId="77777777" w:rsidR="00FE7FB3" w:rsidRDefault="00B6166D">
      <w:pPr>
        <w:widowControl w:val="0"/>
        <w:numPr>
          <w:ilvl w:val="1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select new</w:t>
      </w:r>
    </w:p>
    <w:p w14:paraId="0000001C" w14:textId="77777777" w:rsidR="00FE7FB3" w:rsidRDefault="00B6166D">
      <w:pPr>
        <w:widowControl w:val="0"/>
        <w:numPr>
          <w:ilvl w:val="1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קיבוץ (</w:t>
      </w:r>
      <w:r>
        <w:rPr>
          <w:rFonts w:ascii="David" w:eastAsia="David" w:hAnsi="David" w:cs="David"/>
        </w:rPr>
        <w:t>grouping</w:t>
      </w:r>
      <w:r>
        <w:rPr>
          <w:rFonts w:ascii="David" w:eastAsia="David" w:hAnsi="David" w:cs="David"/>
          <w:rtl/>
        </w:rPr>
        <w:t>)</w:t>
      </w:r>
    </w:p>
    <w:p w14:paraId="0000001D" w14:textId="77777777" w:rsidR="00FE7FB3" w:rsidRDefault="00B6166D">
      <w:pPr>
        <w:widowControl w:val="0"/>
        <w:numPr>
          <w:ilvl w:val="1"/>
          <w:numId w:val="1"/>
        </w:numPr>
        <w:bidi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מיון</w:t>
      </w:r>
      <w:bookmarkStart w:id="3" w:name="_GoBack"/>
      <w:bookmarkEnd w:id="3"/>
    </w:p>
    <w:p w14:paraId="0000001E" w14:textId="77777777" w:rsidR="00FE7FB3" w:rsidRDefault="00FE7FB3">
      <w:pPr>
        <w:pStyle w:val="3"/>
        <w:widowControl w:val="0"/>
        <w:bidi/>
        <w:spacing w:before="40" w:after="0"/>
        <w:jc w:val="both"/>
        <w:rPr>
          <w:rFonts w:ascii="David" w:eastAsia="David" w:hAnsi="David" w:cs="David"/>
          <w:b/>
          <w:color w:val="1F3863"/>
          <w:sz w:val="24"/>
          <w:szCs w:val="24"/>
          <w:u w:val="single"/>
        </w:rPr>
      </w:pPr>
      <w:bookmarkStart w:id="4" w:name="_7b0fufs96ztj" w:colFirst="0" w:colLast="0"/>
      <w:bookmarkEnd w:id="4"/>
    </w:p>
    <w:p w14:paraId="0000001F" w14:textId="77777777" w:rsidR="00FE7FB3" w:rsidRDefault="00B6166D">
      <w:pPr>
        <w:pStyle w:val="3"/>
        <w:widowControl w:val="0"/>
        <w:bidi/>
        <w:spacing w:before="40" w:after="0"/>
        <w:jc w:val="both"/>
        <w:rPr>
          <w:rFonts w:ascii="David" w:eastAsia="David" w:hAnsi="David" w:cs="David"/>
          <w:b/>
          <w:color w:val="1F3863"/>
          <w:sz w:val="24"/>
          <w:szCs w:val="24"/>
          <w:u w:val="single"/>
        </w:rPr>
      </w:pPr>
      <w:bookmarkStart w:id="5" w:name="_8qgrls8egjjl" w:colFirst="0" w:colLast="0"/>
      <w:bookmarkEnd w:id="5"/>
      <w:r>
        <w:rPr>
          <w:rFonts w:ascii="David" w:eastAsia="David" w:hAnsi="David" w:cs="David"/>
          <w:b/>
          <w:color w:val="1F3863"/>
          <w:sz w:val="24"/>
          <w:szCs w:val="24"/>
          <w:u w:val="single"/>
          <w:rtl/>
        </w:rPr>
        <w:t xml:space="preserve">דרישות כלליות של שכבת התצוגה </w:t>
      </w:r>
      <w:r>
        <w:rPr>
          <w:rFonts w:ascii="David" w:eastAsia="David" w:hAnsi="David" w:cs="David"/>
          <w:b/>
          <w:color w:val="1F3863"/>
          <w:sz w:val="24"/>
          <w:szCs w:val="24"/>
          <w:u w:val="single"/>
        </w:rPr>
        <w:t>PL</w:t>
      </w:r>
      <w:r>
        <w:rPr>
          <w:rFonts w:ascii="David" w:eastAsia="David" w:hAnsi="David" w:cs="David"/>
          <w:b/>
          <w:color w:val="1F3863"/>
          <w:sz w:val="24"/>
          <w:szCs w:val="24"/>
          <w:u w:val="single"/>
          <w:rtl/>
        </w:rPr>
        <w:t>:</w:t>
      </w:r>
    </w:p>
    <w:p w14:paraId="00000020" w14:textId="77777777" w:rsidR="00FE7FB3" w:rsidRDefault="00FE7FB3">
      <w:pPr>
        <w:bidi/>
        <w:jc w:val="both"/>
        <w:rPr>
          <w:rFonts w:ascii="David" w:eastAsia="David" w:hAnsi="David" w:cs="David"/>
          <w:sz w:val="24"/>
          <w:szCs w:val="24"/>
        </w:rPr>
      </w:pPr>
    </w:p>
    <w:p w14:paraId="00000021" w14:textId="77777777" w:rsidR="00FE7FB3" w:rsidRDefault="00B6166D">
      <w:pPr>
        <w:numPr>
          <w:ilvl w:val="0"/>
          <w:numId w:val="2"/>
        </w:numPr>
        <w:bidi/>
        <w:spacing w:line="240" w:lineRule="auto"/>
        <w:ind w:left="425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בשכבת התצוגה חובה לתפוס את כל החריגות ולהציג למשתמש הודעה על הבעיה</w:t>
      </w:r>
    </w:p>
    <w:p w14:paraId="00000022" w14:textId="77777777" w:rsidR="00FE7FB3" w:rsidRDefault="00B6166D">
      <w:pPr>
        <w:numPr>
          <w:ilvl w:val="0"/>
          <w:numId w:val="2"/>
        </w:numPr>
        <w:bidi/>
        <w:spacing w:line="240" w:lineRule="auto"/>
        <w:ind w:left="425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ההודעה על הבעיה חייבת להיות ברורה ומובנת למשתמש של המערכת (ולא </w:t>
      </w:r>
      <w:r>
        <w:rPr>
          <w:rFonts w:ascii="David" w:eastAsia="David" w:hAnsi="David" w:cs="David"/>
          <w:sz w:val="24"/>
          <w:szCs w:val="24"/>
          <w:rtl/>
        </w:rPr>
        <w:t xml:space="preserve">למתכנת) - זאת אומרת המטרה היא 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>לא</w:t>
      </w:r>
      <w:r>
        <w:rPr>
          <w:rFonts w:ascii="David" w:eastAsia="David" w:hAnsi="David" w:cs="David"/>
          <w:sz w:val="24"/>
          <w:szCs w:val="24"/>
          <w:rtl/>
        </w:rPr>
        <w:t xml:space="preserve"> להציג את הודעת החריגה ושמות המשתנים וכדומה אלא להציג הודעה אינפורמטיבית ברמה של משתמש המערכת</w:t>
      </w:r>
    </w:p>
    <w:p w14:paraId="00000023" w14:textId="77777777" w:rsidR="00FE7FB3" w:rsidRDefault="00B6166D">
      <w:pPr>
        <w:numPr>
          <w:ilvl w:val="0"/>
          <w:numId w:val="2"/>
        </w:numPr>
        <w:bidi/>
        <w:spacing w:line="240" w:lineRule="auto"/>
        <w:ind w:left="425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בחלונות של הוספה - לאחר ביצוע מוצלח של ההוספה - חלון הוספה צריך להיסגר אוטומטית וחלון הרשימה חייב להתעדכן אוטומטית</w:t>
      </w:r>
    </w:p>
    <w:p w14:paraId="00000024" w14:textId="77777777" w:rsidR="00FE7FB3" w:rsidRDefault="00B6166D">
      <w:pPr>
        <w:numPr>
          <w:ilvl w:val="0"/>
          <w:numId w:val="2"/>
        </w:numPr>
        <w:bidi/>
        <w:spacing w:line="240" w:lineRule="auto"/>
        <w:ind w:left="425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בחלונות עדכון -</w:t>
      </w:r>
      <w:r>
        <w:rPr>
          <w:rFonts w:ascii="David" w:eastAsia="David" w:hAnsi="David" w:cs="David"/>
          <w:sz w:val="24"/>
          <w:szCs w:val="24"/>
          <w:rtl/>
        </w:rPr>
        <w:t xml:space="preserve"> לאחר ביצוע מוצלח של העדכון - חלון הרשימה חייב להתעדכן אוטומטית</w:t>
      </w:r>
    </w:p>
    <w:p w14:paraId="00000025" w14:textId="77777777" w:rsidR="00FE7FB3" w:rsidRDefault="00FE7FB3">
      <w:pPr>
        <w:bidi/>
        <w:rPr>
          <w:rFonts w:ascii="David" w:eastAsia="David" w:hAnsi="David" w:cs="David"/>
          <w:sz w:val="24"/>
          <w:szCs w:val="24"/>
        </w:rPr>
      </w:pPr>
    </w:p>
    <w:p w14:paraId="00000026" w14:textId="77777777" w:rsidR="00FE7FB3" w:rsidRDefault="00B6166D">
      <w:pPr>
        <w:widowControl w:val="0"/>
        <w:bidi/>
        <w:ind w:right="20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 xml:space="preserve">חובה </w:t>
      </w:r>
      <w:r>
        <w:rPr>
          <w:rFonts w:ascii="David" w:eastAsia="David" w:hAnsi="David" w:cs="David"/>
          <w:sz w:val="24"/>
          <w:szCs w:val="24"/>
          <w:rtl/>
        </w:rPr>
        <w:t xml:space="preserve">להגדיר תכונות מתאימות בקוד האחורי של </w:t>
      </w:r>
      <w:r>
        <w:rPr>
          <w:rFonts w:ascii="David" w:eastAsia="David" w:hAnsi="David" w:cs="David"/>
          <w:b/>
          <w:sz w:val="24"/>
          <w:szCs w:val="24"/>
          <w:rtl/>
        </w:rPr>
        <w:t>כל אחד מהחלונות</w:t>
      </w:r>
      <w:r>
        <w:rPr>
          <w:rFonts w:ascii="David" w:eastAsia="David" w:hAnsi="David" w:cs="David"/>
          <w:sz w:val="24"/>
          <w:szCs w:val="24"/>
          <w:rtl/>
        </w:rPr>
        <w:t xml:space="preserve"> על מנת להחזיק את הנתונים המוצגים ו-או המתעדכנים. יש להגדיר את התכונות כך שהשמת אובייקטים בהם תתעדכן התצוגה אוטומטית בצורה דינמית. זאת</w:t>
      </w:r>
      <w:r>
        <w:rPr>
          <w:rFonts w:ascii="David" w:eastAsia="David" w:hAnsi="David" w:cs="David"/>
          <w:sz w:val="24"/>
          <w:szCs w:val="24"/>
          <w:rtl/>
        </w:rPr>
        <w:t xml:space="preserve"> אומרת - התכונות יוגדרו </w:t>
      </w:r>
      <w:ins w:id="6" w:author="Efrat Amar" w:date="2022-12-12T19:33:00Z">
        <w:r>
          <w:rPr>
            <w:rFonts w:ascii="David" w:eastAsia="David" w:hAnsi="David" w:cs="David"/>
            <w:sz w:val="24"/>
            <w:szCs w:val="24"/>
            <w:rtl/>
          </w:rPr>
          <w:t>באחת</w:t>
        </w:r>
      </w:ins>
      <w:del w:id="7" w:author="Efrat Amar" w:date="2022-12-12T19:33:00Z">
        <w:r>
          <w:rPr>
            <w:rFonts w:ascii="David" w:eastAsia="David" w:hAnsi="David" w:cs="David"/>
            <w:sz w:val="24"/>
            <w:szCs w:val="24"/>
            <w:rtl/>
          </w:rPr>
          <w:delText>באחד</w:delText>
        </w:r>
      </w:del>
      <w:r>
        <w:rPr>
          <w:rFonts w:ascii="David" w:eastAsia="David" w:hAnsi="David" w:cs="David"/>
          <w:sz w:val="24"/>
          <w:szCs w:val="24"/>
          <w:rtl/>
        </w:rPr>
        <w:t xml:space="preserve"> משתי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קונפיגורציות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:</w:t>
      </w:r>
    </w:p>
    <w:p w14:paraId="00000027" w14:textId="77777777" w:rsidR="00FE7FB3" w:rsidRDefault="00B6166D">
      <w:pPr>
        <w:widowControl w:val="0"/>
        <w:numPr>
          <w:ilvl w:val="0"/>
          <w:numId w:val="3"/>
        </w:numPr>
        <w:bidi/>
        <w:ind w:right="20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lastRenderedPageBreak/>
        <w:t>אפשרות 1</w:t>
      </w:r>
      <w:r>
        <w:rPr>
          <w:rFonts w:ascii="David" w:eastAsia="David" w:hAnsi="David" w:cs="David"/>
          <w:sz w:val="24"/>
          <w:szCs w:val="24"/>
          <w:rtl/>
        </w:rPr>
        <w:t xml:space="preserve">: במחלקה יוגדר אירוע של ממשק </w:t>
      </w:r>
      <w:proofErr w:type="spellStart"/>
      <w:r>
        <w:rPr>
          <w:rFonts w:ascii="David" w:eastAsia="David" w:hAnsi="David" w:cs="David"/>
          <w:sz w:val="24"/>
          <w:szCs w:val="24"/>
        </w:rPr>
        <w:t>INotifyPropertyChanged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וב-</w:t>
      </w:r>
      <w:r>
        <w:rPr>
          <w:rFonts w:ascii="David" w:eastAsia="David" w:hAnsi="David" w:cs="David"/>
          <w:sz w:val="24"/>
          <w:szCs w:val="24"/>
        </w:rPr>
        <w:t>set</w:t>
      </w:r>
      <w:r>
        <w:rPr>
          <w:rFonts w:ascii="David" w:eastAsia="David" w:hAnsi="David" w:cs="David"/>
          <w:sz w:val="24"/>
          <w:szCs w:val="24"/>
          <w:rtl/>
        </w:rPr>
        <w:t xml:space="preserve"> של התכונות האלה יופעל האירוע בהתאם</w:t>
      </w:r>
    </w:p>
    <w:p w14:paraId="00000028" w14:textId="77777777" w:rsidR="00FE7FB3" w:rsidRDefault="00B6166D">
      <w:pPr>
        <w:widowControl w:val="0"/>
        <w:numPr>
          <w:ilvl w:val="0"/>
          <w:numId w:val="3"/>
        </w:numPr>
        <w:bidi/>
        <w:ind w:right="20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>אפשרות 2</w:t>
      </w:r>
      <w:r>
        <w:rPr>
          <w:rFonts w:ascii="David" w:eastAsia="David" w:hAnsi="David" w:cs="David"/>
          <w:sz w:val="24"/>
          <w:szCs w:val="24"/>
          <w:rtl/>
        </w:rPr>
        <w:t>: התכונות יוגדרו כתכונות תלות (</w:t>
      </w:r>
      <w:r>
        <w:rPr>
          <w:rFonts w:ascii="David" w:eastAsia="David" w:hAnsi="David" w:cs="David"/>
          <w:sz w:val="24"/>
          <w:szCs w:val="24"/>
        </w:rPr>
        <w:t>Dependency Properties</w:t>
      </w:r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29" w14:textId="77777777" w:rsidR="00FE7FB3" w:rsidRDefault="00FE7FB3">
      <w:pPr>
        <w:widowControl w:val="0"/>
        <w:bidi/>
        <w:ind w:right="200"/>
        <w:jc w:val="both"/>
        <w:rPr>
          <w:rFonts w:ascii="David" w:eastAsia="David" w:hAnsi="David" w:cs="David"/>
          <w:sz w:val="24"/>
          <w:szCs w:val="24"/>
        </w:rPr>
      </w:pPr>
    </w:p>
    <w:p w14:paraId="0000002A" w14:textId="77777777" w:rsidR="00FE7FB3" w:rsidRDefault="00B6166D">
      <w:pPr>
        <w:widowControl w:val="0"/>
        <w:bidi/>
        <w:ind w:right="200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 xml:space="preserve">חובה </w:t>
      </w:r>
      <w:r>
        <w:rPr>
          <w:rFonts w:ascii="David" w:eastAsia="David" w:hAnsi="David" w:cs="David"/>
          <w:sz w:val="24"/>
          <w:szCs w:val="24"/>
          <w:rtl/>
        </w:rPr>
        <w:t>להשתמש ב-</w:t>
      </w:r>
      <w:r>
        <w:rPr>
          <w:rFonts w:ascii="David" w:eastAsia="David" w:hAnsi="David" w:cs="David"/>
          <w:b/>
          <w:sz w:val="24"/>
          <w:szCs w:val="24"/>
        </w:rPr>
        <w:t>Data Binding</w:t>
      </w:r>
      <w:r>
        <w:rPr>
          <w:rFonts w:ascii="David" w:eastAsia="David" w:hAnsi="David" w:cs="David"/>
          <w:sz w:val="24"/>
          <w:szCs w:val="24"/>
        </w:rPr>
        <w:t xml:space="preserve"> 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>באופן מלא</w:t>
      </w:r>
      <w:r>
        <w:rPr>
          <w:rFonts w:ascii="David" w:eastAsia="David" w:hAnsi="David" w:cs="David"/>
          <w:sz w:val="24"/>
          <w:szCs w:val="24"/>
          <w:rtl/>
        </w:rPr>
        <w:t xml:space="preserve"> (</w:t>
      </w:r>
      <w:r>
        <w:rPr>
          <w:rFonts w:ascii="David" w:eastAsia="David" w:hAnsi="David" w:cs="David"/>
          <w:sz w:val="24"/>
          <w:szCs w:val="24"/>
          <w:rtl/>
        </w:rPr>
        <w:t>זאת אומרת - קישור תכונות הפקדים לנתונים יתבצע אך ורק מ-</w:t>
      </w:r>
      <w:proofErr w:type="spellStart"/>
      <w:r>
        <w:rPr>
          <w:rFonts w:ascii="David" w:eastAsia="David" w:hAnsi="David" w:cs="David"/>
          <w:b/>
          <w:sz w:val="24"/>
          <w:szCs w:val="24"/>
        </w:rPr>
        <w:t>xaml</w:t>
      </w:r>
      <w:proofErr w:type="spellEnd"/>
      <w:r>
        <w:rPr>
          <w:rFonts w:ascii="David" w:eastAsia="David" w:hAnsi="David" w:cs="David"/>
          <w:sz w:val="24"/>
          <w:szCs w:val="24"/>
        </w:rPr>
        <w:t xml:space="preserve">) </w:t>
      </w:r>
      <w:r>
        <w:rPr>
          <w:rFonts w:ascii="David" w:eastAsia="David" w:hAnsi="David" w:cs="David"/>
          <w:b/>
          <w:sz w:val="24"/>
          <w:szCs w:val="24"/>
          <w:rtl/>
        </w:rPr>
        <w:t>בכל אחד מהחלונות</w:t>
      </w:r>
      <w:r>
        <w:rPr>
          <w:rFonts w:ascii="David" w:eastAsia="David" w:hAnsi="David" w:cs="David"/>
          <w:sz w:val="24"/>
          <w:szCs w:val="24"/>
          <w:rtl/>
        </w:rPr>
        <w:t xml:space="preserve"> על מנת לסנכרן את התצוגה עם הנתונים. 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>אסור</w:t>
      </w:r>
      <w:r>
        <w:rPr>
          <w:rFonts w:ascii="David" w:eastAsia="David" w:hAnsi="David" w:cs="David"/>
          <w:sz w:val="24"/>
          <w:szCs w:val="24"/>
          <w:rtl/>
        </w:rPr>
        <w:t xml:space="preserve"> לקשר את הנתונים בקוד האחורי (</w:t>
      </w:r>
      <w:r>
        <w:rPr>
          <w:rFonts w:ascii="David" w:eastAsia="David" w:hAnsi="David" w:cs="David"/>
          <w:sz w:val="24"/>
          <w:szCs w:val="24"/>
        </w:rPr>
        <w:t>code behind</w:t>
      </w:r>
      <w:r>
        <w:rPr>
          <w:rFonts w:ascii="David" w:eastAsia="David" w:hAnsi="David" w:cs="David"/>
          <w:sz w:val="24"/>
          <w:szCs w:val="24"/>
          <w:rtl/>
        </w:rPr>
        <w:t xml:space="preserve">) - יש לצמצם את הקוד האחורי למינימום הכרחי לטיפול בקלט מהמשתמש ובאירועים אחרים של </w:t>
      </w:r>
      <w:r>
        <w:rPr>
          <w:rFonts w:ascii="David" w:eastAsia="David" w:hAnsi="David" w:cs="David"/>
          <w:sz w:val="24"/>
          <w:szCs w:val="24"/>
        </w:rPr>
        <w:t>WPF</w:t>
      </w:r>
      <w:r>
        <w:rPr>
          <w:rFonts w:ascii="David" w:eastAsia="David" w:hAnsi="David" w:cs="David"/>
          <w:sz w:val="24"/>
          <w:szCs w:val="24"/>
          <w:rtl/>
        </w:rPr>
        <w:t>.</w:t>
      </w:r>
    </w:p>
    <w:p w14:paraId="0000002B" w14:textId="77777777" w:rsidR="00FE7FB3" w:rsidRDefault="00FE7FB3">
      <w:pPr>
        <w:bidi/>
        <w:rPr>
          <w:rFonts w:ascii="David" w:eastAsia="David" w:hAnsi="David" w:cs="David"/>
          <w:sz w:val="24"/>
          <w:szCs w:val="24"/>
        </w:rPr>
      </w:pPr>
    </w:p>
    <w:p w14:paraId="0000002C" w14:textId="77777777" w:rsidR="00FE7FB3" w:rsidRDefault="00B6166D">
      <w:pPr>
        <w:widowControl w:val="0"/>
        <w:numPr>
          <w:ilvl w:val="0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בשכבה זו 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>לא תתבצע לוגיקה</w:t>
      </w:r>
      <w:r>
        <w:rPr>
          <w:rFonts w:ascii="David" w:eastAsia="David" w:hAnsi="David" w:cs="David"/>
          <w:sz w:val="24"/>
          <w:szCs w:val="24"/>
          <w:rtl/>
        </w:rPr>
        <w:t xml:space="preserve"> של הפרויקט למעט בדיקת תקינות קלט בסיסית (פורמט, תווים חוקיים וכו')</w:t>
      </w:r>
    </w:p>
    <w:p w14:paraId="0000002D" w14:textId="77777777" w:rsidR="00FE7FB3" w:rsidRDefault="00B6166D">
      <w:pPr>
        <w:widowControl w:val="0"/>
        <w:numPr>
          <w:ilvl w:val="0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בכל פעולה המבוצעת מ-</w:t>
      </w:r>
      <w:r>
        <w:rPr>
          <w:rFonts w:ascii="David" w:eastAsia="David" w:hAnsi="David" w:cs="David"/>
          <w:sz w:val="24"/>
          <w:szCs w:val="24"/>
        </w:rPr>
        <w:t>GUI</w:t>
      </w:r>
      <w:r>
        <w:rPr>
          <w:rFonts w:ascii="David" w:eastAsia="David" w:hAnsi="David" w:cs="David"/>
          <w:sz w:val="24"/>
          <w:szCs w:val="24"/>
          <w:rtl/>
        </w:rPr>
        <w:t xml:space="preserve"> יש לשלוח לכל היותר בקשה אחת ל-</w:t>
      </w:r>
      <w:r>
        <w:rPr>
          <w:rFonts w:ascii="David" w:eastAsia="David" w:hAnsi="David" w:cs="David"/>
          <w:sz w:val="24"/>
          <w:szCs w:val="24"/>
        </w:rPr>
        <w:t>BL</w:t>
      </w:r>
    </w:p>
    <w:p w14:paraId="0000002E" w14:textId="77777777" w:rsidR="00FE7FB3" w:rsidRDefault="00B6166D">
      <w:pPr>
        <w:widowControl w:val="0"/>
        <w:numPr>
          <w:ilvl w:val="0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יש להשתמש במגוון רכיבים של </w:t>
      </w:r>
      <w:r>
        <w:rPr>
          <w:rFonts w:ascii="David" w:eastAsia="David" w:hAnsi="David" w:cs="David"/>
          <w:sz w:val="24"/>
          <w:szCs w:val="24"/>
        </w:rPr>
        <w:t>WPF</w:t>
      </w:r>
      <w:r>
        <w:rPr>
          <w:rFonts w:ascii="David" w:eastAsia="David" w:hAnsi="David" w:cs="David"/>
          <w:sz w:val="24"/>
          <w:szCs w:val="24"/>
          <w:rtl/>
        </w:rPr>
        <w:t xml:space="preserve"> כפי המופיע סילבוס:</w:t>
      </w:r>
    </w:p>
    <w:p w14:paraId="0000002F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פקדים בסיסיים</w:t>
      </w:r>
    </w:p>
    <w:p w14:paraId="00000030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פקדים מרובי נתונים ( </w:t>
      </w:r>
      <w:r>
        <w:rPr>
          <w:rFonts w:ascii="David" w:eastAsia="David" w:hAnsi="David" w:cs="David"/>
          <w:sz w:val="24"/>
          <w:szCs w:val="24"/>
        </w:rPr>
        <w:t xml:space="preserve">List, </w:t>
      </w:r>
      <w:proofErr w:type="spellStart"/>
      <w:r>
        <w:rPr>
          <w:rFonts w:ascii="David" w:eastAsia="David" w:hAnsi="David" w:cs="David"/>
          <w:sz w:val="24"/>
          <w:szCs w:val="24"/>
        </w:rPr>
        <w:t>ComboBox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ועוד)</w:t>
      </w:r>
    </w:p>
    <w:p w14:paraId="00000031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תסדירים (</w:t>
      </w:r>
      <w:r>
        <w:rPr>
          <w:rFonts w:ascii="David" w:eastAsia="David" w:hAnsi="David" w:cs="David"/>
          <w:sz w:val="24"/>
          <w:szCs w:val="24"/>
        </w:rPr>
        <w:t>Layout</w:t>
      </w:r>
      <w:r>
        <w:rPr>
          <w:rFonts w:ascii="David" w:eastAsia="David" w:hAnsi="David" w:cs="David"/>
          <w:sz w:val="24"/>
          <w:szCs w:val="24"/>
          <w:rtl/>
        </w:rPr>
        <w:t>) למיניהם (</w:t>
      </w:r>
      <w:r>
        <w:rPr>
          <w:rFonts w:ascii="David" w:eastAsia="David" w:hAnsi="David" w:cs="David"/>
          <w:sz w:val="24"/>
          <w:szCs w:val="24"/>
        </w:rPr>
        <w:t xml:space="preserve">Grid, </w:t>
      </w:r>
      <w:proofErr w:type="spellStart"/>
      <w:r>
        <w:rPr>
          <w:rFonts w:ascii="David" w:eastAsia="David" w:hAnsi="David" w:cs="David"/>
          <w:sz w:val="24"/>
          <w:szCs w:val="24"/>
        </w:rPr>
        <w:t>StackPanel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, ועוד)</w:t>
      </w:r>
    </w:p>
    <w:p w14:paraId="00000032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שימוש במשאבים (</w:t>
      </w:r>
      <w:r>
        <w:rPr>
          <w:rFonts w:ascii="David" w:eastAsia="David" w:hAnsi="David" w:cs="David"/>
          <w:sz w:val="24"/>
          <w:szCs w:val="24"/>
        </w:rPr>
        <w:t>Resources</w:t>
      </w:r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33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קישור (</w:t>
      </w:r>
      <w:r>
        <w:rPr>
          <w:rFonts w:ascii="David" w:eastAsia="David" w:hAnsi="David" w:cs="David"/>
          <w:sz w:val="24"/>
          <w:szCs w:val="24"/>
        </w:rPr>
        <w:t>Binding</w:t>
      </w:r>
      <w:r>
        <w:rPr>
          <w:rFonts w:ascii="David" w:eastAsia="David" w:hAnsi="David" w:cs="David"/>
          <w:sz w:val="24"/>
          <w:szCs w:val="24"/>
          <w:rtl/>
        </w:rPr>
        <w:t>) בין תכונות תצוגה שונות וקישור של תכונות תצוגה לנתונים בקוד האחורי - בכמה דרכים עם עדכון חד כיווני ודו-כיווני</w:t>
      </w:r>
    </w:p>
    <w:p w14:paraId="00000034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שימוש ב-</w:t>
      </w:r>
      <w:proofErr w:type="spellStart"/>
      <w:r>
        <w:rPr>
          <w:rFonts w:ascii="David" w:eastAsia="David" w:hAnsi="David" w:cs="David"/>
          <w:b/>
          <w:sz w:val="24"/>
          <w:szCs w:val="24"/>
        </w:rPr>
        <w:t>DataContext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בצורה היררכית - עבור קישור לנתונים (יש לקשור</w:t>
      </w:r>
      <w:r>
        <w:rPr>
          <w:rFonts w:ascii="David" w:eastAsia="David" w:hAnsi="David" w:cs="David"/>
          <w:sz w:val="24"/>
          <w:szCs w:val="24"/>
          <w:rtl/>
        </w:rPr>
        <w:t xml:space="preserve"> בתוך </w:t>
      </w:r>
      <w:proofErr w:type="spellStart"/>
      <w:r>
        <w:rPr>
          <w:rFonts w:ascii="David" w:eastAsia="David" w:hAnsi="David" w:cs="David"/>
          <w:sz w:val="24"/>
          <w:szCs w:val="24"/>
        </w:rPr>
        <w:t>xaml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את תכונת </w:t>
      </w:r>
      <w:proofErr w:type="spellStart"/>
      <w:r>
        <w:rPr>
          <w:rFonts w:ascii="David" w:eastAsia="David" w:hAnsi="David" w:cs="David"/>
          <w:sz w:val="24"/>
          <w:szCs w:val="24"/>
        </w:rPr>
        <w:t>DataContext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של החלון לאובייקט החלון עצמו)</w:t>
      </w:r>
    </w:p>
    <w:p w14:paraId="00000035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כדאי להשתמש ב-</w:t>
      </w:r>
      <w:proofErr w:type="spellStart"/>
      <w:r>
        <w:rPr>
          <w:rFonts w:ascii="David" w:eastAsia="David" w:hAnsi="David" w:cs="David"/>
          <w:sz w:val="24"/>
          <w:szCs w:val="24"/>
        </w:rPr>
        <w:t>ObservableCollection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עבור החזקת הרשימות ב-</w:t>
      </w:r>
      <w:r>
        <w:rPr>
          <w:rFonts w:ascii="David" w:eastAsia="David" w:hAnsi="David" w:cs="David"/>
          <w:sz w:val="24"/>
          <w:szCs w:val="24"/>
        </w:rPr>
        <w:t>PL</w:t>
      </w:r>
    </w:p>
    <w:p w14:paraId="00000036" w14:textId="77777777" w:rsidR="00FE7FB3" w:rsidRDefault="00B6166D">
      <w:pPr>
        <w:widowControl w:val="0"/>
        <w:numPr>
          <w:ilvl w:val="1"/>
          <w:numId w:val="5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יש להשתמש בהמרות בקישור נתונים </w:t>
      </w:r>
      <w:proofErr w:type="spellStart"/>
      <w:r>
        <w:rPr>
          <w:rFonts w:ascii="David" w:eastAsia="David" w:hAnsi="David" w:cs="David"/>
          <w:sz w:val="24"/>
          <w:szCs w:val="24"/>
        </w:rPr>
        <w:t>IConverter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על מנת לחסום קלט בפקדים בצורה דינמית או להסתיר פקדים בצורה דינמית</w:t>
      </w:r>
    </w:p>
    <w:p w14:paraId="00000037" w14:textId="77777777" w:rsidR="00FE7FB3" w:rsidRDefault="00FE7FB3">
      <w:pPr>
        <w:widowControl w:val="0"/>
        <w:bidi/>
        <w:ind w:right="200"/>
        <w:jc w:val="both"/>
        <w:rPr>
          <w:rFonts w:ascii="David" w:eastAsia="David" w:hAnsi="David" w:cs="David"/>
          <w:sz w:val="24"/>
          <w:szCs w:val="24"/>
        </w:rPr>
      </w:pPr>
    </w:p>
    <w:p w14:paraId="00000038" w14:textId="77777777" w:rsidR="00FE7FB3" w:rsidRDefault="00B6166D">
      <w:pPr>
        <w:widowControl w:val="0"/>
        <w:numPr>
          <w:ilvl w:val="0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>אפשריות בונוס</w:t>
      </w:r>
      <w:r>
        <w:rPr>
          <w:rFonts w:ascii="David" w:eastAsia="David" w:hAnsi="David" w:cs="David"/>
          <w:sz w:val="24"/>
          <w:szCs w:val="24"/>
        </w:rPr>
        <w:t xml:space="preserve">: </w:t>
      </w:r>
    </w:p>
    <w:p w14:paraId="00000039" w14:textId="77777777" w:rsidR="00FE7FB3" w:rsidRDefault="00B6166D">
      <w:pPr>
        <w:widowControl w:val="0"/>
        <w:numPr>
          <w:ilvl w:val="1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שימוש </w:t>
      </w:r>
      <w:r>
        <w:rPr>
          <w:rFonts w:ascii="David" w:eastAsia="David" w:hAnsi="David" w:cs="David"/>
          <w:sz w:val="24"/>
          <w:szCs w:val="24"/>
          <w:rtl/>
        </w:rPr>
        <w:t xml:space="preserve">בפונקציונליות נוספת של </w:t>
      </w:r>
      <w:r>
        <w:rPr>
          <w:rFonts w:ascii="David" w:eastAsia="David" w:hAnsi="David" w:cs="David"/>
          <w:sz w:val="24"/>
          <w:szCs w:val="24"/>
        </w:rPr>
        <w:t>WPF</w:t>
      </w:r>
      <w:r>
        <w:rPr>
          <w:rFonts w:ascii="David" w:eastAsia="David" w:hAnsi="David" w:cs="David"/>
          <w:sz w:val="24"/>
          <w:szCs w:val="24"/>
          <w:rtl/>
        </w:rPr>
        <w:t xml:space="preserve"> שאיננה חובה בסילבוס של הקורס, למשל:</w:t>
      </w:r>
    </w:p>
    <w:p w14:paraId="0000003A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טריגרים (</w:t>
      </w:r>
      <w:r>
        <w:rPr>
          <w:rFonts w:ascii="David" w:eastAsia="David" w:hAnsi="David" w:cs="David"/>
          <w:sz w:val="24"/>
          <w:szCs w:val="24"/>
        </w:rPr>
        <w:t>trigger</w:t>
      </w:r>
      <w:r>
        <w:rPr>
          <w:rFonts w:ascii="David" w:eastAsia="David" w:hAnsi="David" w:cs="David"/>
          <w:sz w:val="24"/>
          <w:szCs w:val="24"/>
          <w:rtl/>
        </w:rPr>
        <w:t xml:space="preserve"> - שלושה סוגים - טריגר תכונה, טריגר נתונים, וטריגר אירוע)</w:t>
      </w:r>
    </w:p>
    <w:p w14:paraId="0000003B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תבניות עיצוב (</w:t>
      </w:r>
      <w:proofErr w:type="spellStart"/>
      <w:r>
        <w:rPr>
          <w:rFonts w:ascii="David" w:eastAsia="David" w:hAnsi="David" w:cs="David"/>
          <w:sz w:val="24"/>
          <w:szCs w:val="24"/>
        </w:rPr>
        <w:t>DataTemplate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 בכללי ולתבניות אלמנט בפקד מרובה נתונים בפרט</w:t>
      </w:r>
    </w:p>
    <w:p w14:paraId="0000003C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סגנון (</w:t>
      </w:r>
      <w:r>
        <w:rPr>
          <w:rFonts w:ascii="David" w:eastAsia="David" w:hAnsi="David" w:cs="David"/>
          <w:sz w:val="24"/>
          <w:szCs w:val="24"/>
        </w:rPr>
        <w:t>Style</w:t>
      </w:r>
      <w:r>
        <w:rPr>
          <w:rFonts w:ascii="David" w:eastAsia="David" w:hAnsi="David" w:cs="David"/>
          <w:sz w:val="24"/>
          <w:szCs w:val="24"/>
          <w:rtl/>
        </w:rPr>
        <w:t>), ערכות נושא (</w:t>
      </w:r>
      <w:r>
        <w:rPr>
          <w:rFonts w:ascii="David" w:eastAsia="David" w:hAnsi="David" w:cs="David"/>
          <w:sz w:val="24"/>
          <w:szCs w:val="24"/>
        </w:rPr>
        <w:t>Theme</w:t>
      </w:r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3D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תבניות פקד (</w:t>
      </w:r>
      <w:proofErr w:type="spellStart"/>
      <w:r>
        <w:rPr>
          <w:rFonts w:ascii="David" w:eastAsia="David" w:hAnsi="David" w:cs="David"/>
          <w:sz w:val="24"/>
          <w:szCs w:val="24"/>
        </w:rPr>
        <w:t>C</w:t>
      </w:r>
      <w:r>
        <w:rPr>
          <w:rFonts w:ascii="David" w:eastAsia="David" w:hAnsi="David" w:cs="David"/>
          <w:sz w:val="24"/>
          <w:szCs w:val="24"/>
        </w:rPr>
        <w:t>ontrolTemplate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3E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טרנספורמציות של פקדים (</w:t>
      </w:r>
      <w:r>
        <w:rPr>
          <w:rFonts w:ascii="David" w:eastAsia="David" w:hAnsi="David" w:cs="David"/>
          <w:sz w:val="24"/>
          <w:szCs w:val="24"/>
        </w:rPr>
        <w:t>Transform</w:t>
      </w:r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3F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תכונות מצורפות (</w:t>
      </w:r>
      <w:r>
        <w:rPr>
          <w:rFonts w:ascii="David" w:eastAsia="David" w:hAnsi="David" w:cs="David"/>
          <w:sz w:val="24"/>
          <w:szCs w:val="24"/>
        </w:rPr>
        <w:t>attached properties</w:t>
      </w:r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40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גרפיקה (</w:t>
      </w:r>
      <w:r>
        <w:rPr>
          <w:rFonts w:ascii="David" w:eastAsia="David" w:hAnsi="David" w:cs="David"/>
          <w:sz w:val="24"/>
          <w:szCs w:val="24"/>
        </w:rPr>
        <w:t>drawing, shapes</w:t>
      </w:r>
      <w:r>
        <w:rPr>
          <w:rFonts w:ascii="David" w:eastAsia="David" w:hAnsi="David" w:cs="David"/>
          <w:sz w:val="24"/>
          <w:szCs w:val="24"/>
          <w:rtl/>
        </w:rPr>
        <w:t>)</w:t>
      </w:r>
    </w:p>
    <w:p w14:paraId="00000041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פקודות והתנהגויות (</w:t>
      </w:r>
      <w:r>
        <w:rPr>
          <w:rFonts w:ascii="David" w:eastAsia="David" w:hAnsi="David" w:cs="David"/>
          <w:sz w:val="24"/>
          <w:szCs w:val="24"/>
        </w:rPr>
        <w:t>commands and behaviors)</w:t>
      </w:r>
    </w:p>
    <w:p w14:paraId="00000042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ועוד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ועוד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- לפי הזמן והרצון של הסטודנטים</w:t>
      </w:r>
    </w:p>
    <w:p w14:paraId="00000043" w14:textId="77777777" w:rsidR="00FE7FB3" w:rsidRDefault="00B6166D">
      <w:pPr>
        <w:widowControl w:val="0"/>
        <w:numPr>
          <w:ilvl w:val="1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שימוש בישויות תצוגה </w:t>
      </w:r>
      <w:r>
        <w:rPr>
          <w:rFonts w:ascii="David" w:eastAsia="David" w:hAnsi="David" w:cs="David"/>
          <w:sz w:val="24"/>
          <w:szCs w:val="24"/>
        </w:rPr>
        <w:t>PO</w:t>
      </w:r>
      <w:r>
        <w:rPr>
          <w:rFonts w:ascii="David" w:eastAsia="David" w:hAnsi="David" w:cs="David"/>
          <w:sz w:val="24"/>
          <w:szCs w:val="24"/>
          <w:rtl/>
        </w:rPr>
        <w:t xml:space="preserve"> וב-</w:t>
      </w:r>
      <w:r>
        <w:rPr>
          <w:rFonts w:ascii="David" w:eastAsia="David" w:hAnsi="David" w:cs="David"/>
          <w:sz w:val="24"/>
          <w:szCs w:val="24"/>
        </w:rPr>
        <w:t>data binding</w:t>
      </w:r>
      <w:r>
        <w:rPr>
          <w:rFonts w:ascii="David" w:eastAsia="David" w:hAnsi="David" w:cs="David"/>
          <w:sz w:val="24"/>
          <w:szCs w:val="24"/>
          <w:rtl/>
        </w:rPr>
        <w:t xml:space="preserve"> מלא דרך ישויות </w:t>
      </w:r>
      <w:r>
        <w:rPr>
          <w:rFonts w:ascii="David" w:eastAsia="David" w:hAnsi="David" w:cs="David"/>
          <w:sz w:val="24"/>
          <w:szCs w:val="24"/>
          <w:rtl/>
        </w:rPr>
        <w:t>אלה (כנ"ל):</w:t>
      </w:r>
    </w:p>
    <w:p w14:paraId="00000044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יצירת ישויות </w:t>
      </w:r>
      <w:r>
        <w:rPr>
          <w:rFonts w:ascii="David" w:eastAsia="David" w:hAnsi="David" w:cs="David"/>
          <w:sz w:val="24"/>
          <w:szCs w:val="24"/>
        </w:rPr>
        <w:t>PO</w:t>
      </w:r>
      <w:r>
        <w:rPr>
          <w:rFonts w:ascii="David" w:eastAsia="David" w:hAnsi="David" w:cs="David"/>
          <w:sz w:val="24"/>
          <w:szCs w:val="24"/>
          <w:rtl/>
        </w:rPr>
        <w:t xml:space="preserve"> מתאימות - בלי להוסיף כל קוד לישויות של </w:t>
      </w:r>
      <w:r>
        <w:rPr>
          <w:rFonts w:ascii="David" w:eastAsia="David" w:hAnsi="David" w:cs="David"/>
          <w:sz w:val="24"/>
          <w:szCs w:val="24"/>
        </w:rPr>
        <w:t>BO</w:t>
      </w:r>
    </w:p>
    <w:p w14:paraId="00000045" w14:textId="77777777" w:rsidR="00FE7FB3" w:rsidRDefault="00B6166D">
      <w:pPr>
        <w:widowControl w:val="0"/>
        <w:numPr>
          <w:ilvl w:val="2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בישויות </w:t>
      </w:r>
      <w:r>
        <w:rPr>
          <w:rFonts w:ascii="David" w:eastAsia="David" w:hAnsi="David" w:cs="David"/>
          <w:sz w:val="24"/>
          <w:szCs w:val="24"/>
        </w:rPr>
        <w:t>PO</w:t>
      </w:r>
      <w:r>
        <w:rPr>
          <w:rFonts w:ascii="David" w:eastAsia="David" w:hAnsi="David" w:cs="David"/>
          <w:sz w:val="24"/>
          <w:szCs w:val="24"/>
          <w:rtl/>
        </w:rPr>
        <w:t xml:space="preserve"> - עבור אוספי אובייקטים ניתן (וכדאי) להשתמש ב-</w:t>
      </w:r>
      <w:proofErr w:type="spellStart"/>
      <w:r>
        <w:rPr>
          <w:rFonts w:ascii="David" w:eastAsia="David" w:hAnsi="David" w:cs="David"/>
          <w:sz w:val="24"/>
          <w:szCs w:val="24"/>
        </w:rPr>
        <w:t>ObservableCollection</w:t>
      </w:r>
      <w:proofErr w:type="spellEnd"/>
    </w:p>
    <w:p w14:paraId="00000046" w14:textId="77777777" w:rsidR="00FE7FB3" w:rsidRDefault="00B6166D">
      <w:pPr>
        <w:widowControl w:val="0"/>
        <w:numPr>
          <w:ilvl w:val="1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לא יהיה שיתוף מידע בין החלונות - העברת המידע תתבצע בעזרת העברת ארגומנטים עבור הפרמטרים של בנאי החלון, או העבר</w:t>
      </w:r>
      <w:r>
        <w:rPr>
          <w:rFonts w:ascii="David" w:eastAsia="David" w:hAnsi="David" w:cs="David"/>
          <w:sz w:val="24"/>
          <w:szCs w:val="24"/>
          <w:rtl/>
        </w:rPr>
        <w:t xml:space="preserve">ת מתודה לבנאי בפרמטר מסוג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דלגט</w:t>
      </w:r>
      <w:proofErr w:type="spellEnd"/>
    </w:p>
    <w:p w14:paraId="00000047" w14:textId="77777777" w:rsidR="00FE7FB3" w:rsidRDefault="00B6166D">
      <w:pPr>
        <w:widowControl w:val="0"/>
        <w:numPr>
          <w:ilvl w:val="1"/>
          <w:numId w:val="4"/>
        </w:numPr>
        <w:bidi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בונוס שיפור ארכיטקטורה של שכבת תצוגה (</w:t>
      </w:r>
      <w:r>
        <w:rPr>
          <w:rFonts w:ascii="David" w:eastAsia="David" w:hAnsi="David" w:cs="David"/>
          <w:sz w:val="24"/>
          <w:szCs w:val="24"/>
        </w:rPr>
        <w:t>PL MVVM)</w:t>
      </w:r>
    </w:p>
    <w:sectPr w:rsidR="00FE7F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9EC"/>
    <w:multiLevelType w:val="multilevel"/>
    <w:tmpl w:val="81D8C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80501"/>
    <w:multiLevelType w:val="multilevel"/>
    <w:tmpl w:val="2B023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4C1F67"/>
    <w:multiLevelType w:val="multilevel"/>
    <w:tmpl w:val="E4C4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6232A0"/>
    <w:multiLevelType w:val="multilevel"/>
    <w:tmpl w:val="A426E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F70425"/>
    <w:multiLevelType w:val="multilevel"/>
    <w:tmpl w:val="456E0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3"/>
    <w:rsid w:val="008665FE"/>
    <w:rsid w:val="00B6166D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5DE3C6-FBC5-41CA-983E-4DEFF3B0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ברלין שולמית</cp:lastModifiedBy>
  <cp:revision>2</cp:revision>
  <dcterms:created xsi:type="dcterms:W3CDTF">2022-12-18T09:11:00Z</dcterms:created>
  <dcterms:modified xsi:type="dcterms:W3CDTF">2022-12-18T11:51:00Z</dcterms:modified>
</cp:coreProperties>
</file>